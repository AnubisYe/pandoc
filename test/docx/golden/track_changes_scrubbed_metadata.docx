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  <w:annotationRef/>
        </w:rPr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